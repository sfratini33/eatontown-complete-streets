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C2FB1" w14:textId="77777777" w:rsidR="00FE576D" w:rsidRPr="0067732E" w:rsidRDefault="00E82C9F" w:rsidP="00435446">
      <w:pPr>
        <w:pStyle w:val="Title"/>
        <w:rPr>
          <w:sz w:val="56"/>
        </w:rPr>
      </w:pPr>
      <w:sdt>
        <w:sdtPr>
          <w:rPr>
            <w:sz w:val="56"/>
          </w:rPr>
          <w:alias w:val="Enter title:"/>
          <w:tag w:val="Enter title:"/>
          <w:id w:val="-479621438"/>
          <w:placeholder>
            <w:docPart w:val="A72B6147E56041F9A034E0C5965BC229"/>
          </w:placeholder>
          <w:temporary/>
          <w:showingPlcHdr/>
          <w15:appearance w15:val="hidden"/>
        </w:sdtPr>
        <w:sdtEndPr/>
        <w:sdtContent>
          <w:r w:rsidR="00C41E6E" w:rsidRPr="0067732E">
            <w:rPr>
              <w:sz w:val="56"/>
            </w:rPr>
            <w:t>Minutes</w:t>
          </w:r>
        </w:sdtContent>
      </w:sdt>
    </w:p>
    <w:p w14:paraId="639E90BC" w14:textId="18442936" w:rsidR="00FE576D" w:rsidRPr="0067732E" w:rsidRDefault="0024239C">
      <w:pPr>
        <w:pStyle w:val="Subtitle"/>
        <w:rPr>
          <w:sz w:val="28"/>
        </w:rPr>
      </w:pPr>
      <w:r w:rsidRPr="0067732E">
        <w:rPr>
          <w:sz w:val="28"/>
        </w:rPr>
        <w:t>Eatontown Complete Streets Advisory Committee (ECSAC)</w:t>
      </w:r>
    </w:p>
    <w:p w14:paraId="55236AAA" w14:textId="5411A521" w:rsidR="00FE576D" w:rsidRPr="0067732E" w:rsidRDefault="00E82C9F" w:rsidP="00774146">
      <w:pPr>
        <w:pStyle w:val="Date"/>
        <w:rPr>
          <w:sz w:val="20"/>
        </w:rPr>
      </w:pPr>
      <w:sdt>
        <w:sdtPr>
          <w:rPr>
            <w:rStyle w:val="IntenseEmphasis"/>
            <w:sz w:val="20"/>
          </w:rPr>
          <w:alias w:val="Date and time:"/>
          <w:tag w:val="Date and time:"/>
          <w:id w:val="721090451"/>
          <w:placeholder>
            <w:docPart w:val="EF181F15D095497FACB9D915573A82DA"/>
          </w:placeholder>
          <w:temporary/>
          <w:showingPlcHdr/>
          <w15:appearance w15:val="hidden"/>
        </w:sdtPr>
        <w:sdtEndPr>
          <w:rPr>
            <w:rStyle w:val="IntenseEmphasis"/>
          </w:rPr>
        </w:sdtEndPr>
        <w:sdtContent>
          <w:r w:rsidR="00684306" w:rsidRPr="0067732E">
            <w:rPr>
              <w:rStyle w:val="IntenseEmphasis"/>
              <w:sz w:val="20"/>
            </w:rPr>
            <w:t>Date | time</w:t>
          </w:r>
        </w:sdtContent>
      </w:sdt>
      <w:r w:rsidR="00684306" w:rsidRPr="0067732E">
        <w:rPr>
          <w:rStyle w:val="IntenseEmphasis"/>
          <w:sz w:val="20"/>
        </w:rPr>
        <w:t xml:space="preserve"> </w:t>
      </w:r>
      <w:r w:rsidR="00F02A98" w:rsidRPr="0067732E">
        <w:rPr>
          <w:sz w:val="20"/>
        </w:rPr>
        <w:t>14 Sept</w:t>
      </w:r>
      <w:r w:rsidR="0024239C" w:rsidRPr="0067732E">
        <w:rPr>
          <w:sz w:val="20"/>
        </w:rPr>
        <w:t xml:space="preserve"> 2018 from </w:t>
      </w:r>
      <w:r w:rsidR="00F02A98" w:rsidRPr="0067732E">
        <w:rPr>
          <w:sz w:val="20"/>
        </w:rPr>
        <w:t>6:00</w:t>
      </w:r>
      <w:r w:rsidR="0024239C" w:rsidRPr="0067732E">
        <w:rPr>
          <w:sz w:val="20"/>
        </w:rPr>
        <w:t xml:space="preserve"> PM to </w:t>
      </w:r>
      <w:r w:rsidR="00E90FBE" w:rsidRPr="0067732E">
        <w:rPr>
          <w:sz w:val="20"/>
        </w:rPr>
        <w:t>7:</w:t>
      </w:r>
      <w:r w:rsidR="00F02A98" w:rsidRPr="0067732E">
        <w:rPr>
          <w:sz w:val="20"/>
        </w:rPr>
        <w:t>3</w:t>
      </w:r>
      <w:r w:rsidR="00E90FBE" w:rsidRPr="0067732E">
        <w:rPr>
          <w:sz w:val="20"/>
        </w:rPr>
        <w:t>0</w:t>
      </w:r>
      <w:r w:rsidR="0024239C" w:rsidRPr="0067732E">
        <w:rPr>
          <w:sz w:val="20"/>
        </w:rPr>
        <w:t xml:space="preserve"> PM</w:t>
      </w:r>
      <w:r w:rsidR="003B5FCE" w:rsidRPr="0067732E">
        <w:rPr>
          <w:sz w:val="20"/>
        </w:rPr>
        <w:t xml:space="preserve"> | </w:t>
      </w:r>
      <w:sdt>
        <w:sdtPr>
          <w:rPr>
            <w:rStyle w:val="IntenseEmphasis"/>
            <w:sz w:val="20"/>
          </w:rPr>
          <w:alias w:val="Meeting called to order by:"/>
          <w:tag w:val="Meeting called to order by:"/>
          <w:id w:val="-1195924611"/>
          <w:placeholder>
            <w:docPart w:val="7801B93505184F128A9E85FC468196F9"/>
          </w:placeholder>
          <w:temporary/>
          <w:showingPlcHdr/>
          <w15:appearance w15:val="hidden"/>
        </w:sdtPr>
        <w:sdtEndPr>
          <w:rPr>
            <w:rStyle w:val="IntenseEmphasis"/>
          </w:rPr>
        </w:sdtEndPr>
        <w:sdtContent>
          <w:r w:rsidR="00684306" w:rsidRPr="0067732E">
            <w:rPr>
              <w:rStyle w:val="IntenseEmphasis"/>
              <w:sz w:val="20"/>
            </w:rPr>
            <w:t>Meeting called to order by</w:t>
          </w:r>
        </w:sdtContent>
      </w:sdt>
      <w:r w:rsidR="00684306" w:rsidRPr="0067732E">
        <w:rPr>
          <w:sz w:val="20"/>
        </w:rPr>
        <w:t xml:space="preserve"> </w:t>
      </w:r>
      <w:r w:rsidR="0024239C" w:rsidRPr="0067732E">
        <w:rPr>
          <w:sz w:val="20"/>
        </w:rPr>
        <w:t>Candace Faust</w:t>
      </w:r>
    </w:p>
    <w:p w14:paraId="4ABFEAF3" w14:textId="6358DDF4" w:rsidR="00FE576D" w:rsidRPr="0067732E" w:rsidRDefault="0024239C">
      <w:pPr>
        <w:pStyle w:val="Heading1"/>
        <w:rPr>
          <w:sz w:val="22"/>
        </w:rPr>
      </w:pPr>
      <w:r w:rsidRPr="0067732E">
        <w:rPr>
          <w:sz w:val="22"/>
        </w:rPr>
        <w:t>Attendance</w:t>
      </w:r>
    </w:p>
    <w:p w14:paraId="3FA55B65" w14:textId="1BB3B904" w:rsidR="00FE576D" w:rsidRPr="0067732E" w:rsidRDefault="0024239C">
      <w:pPr>
        <w:rPr>
          <w:sz w:val="20"/>
        </w:rPr>
      </w:pPr>
      <w:r w:rsidRPr="0067732E">
        <w:rPr>
          <w:b/>
          <w:sz w:val="20"/>
        </w:rPr>
        <w:t>Present</w:t>
      </w:r>
      <w:r w:rsidRPr="0067732E">
        <w:rPr>
          <w:sz w:val="20"/>
        </w:rPr>
        <w:t>:</w:t>
      </w:r>
      <w:r w:rsidR="00306B83" w:rsidRPr="0067732E">
        <w:rPr>
          <w:sz w:val="20"/>
        </w:rPr>
        <w:t xml:space="preserve"> Candace Faust (chair), Virginia East, Erik Brachman, </w:t>
      </w:r>
      <w:r w:rsidR="002E12E8" w:rsidRPr="0067732E">
        <w:rPr>
          <w:sz w:val="20"/>
        </w:rPr>
        <w:t xml:space="preserve">Kevin Halvorsen, </w:t>
      </w:r>
      <w:r w:rsidR="00306B83" w:rsidRPr="0067732E">
        <w:rPr>
          <w:sz w:val="20"/>
        </w:rPr>
        <w:t>Barbara Stark,</w:t>
      </w:r>
      <w:r w:rsidR="00F02A98" w:rsidRPr="0067732E">
        <w:rPr>
          <w:sz w:val="20"/>
        </w:rPr>
        <w:t xml:space="preserve"> Joe Calandra, </w:t>
      </w:r>
      <w:r w:rsidR="00306B83" w:rsidRPr="0067732E">
        <w:rPr>
          <w:sz w:val="20"/>
        </w:rPr>
        <w:t>Steve Fratini (</w:t>
      </w:r>
      <w:r w:rsidR="00F02A98" w:rsidRPr="0067732E">
        <w:rPr>
          <w:sz w:val="20"/>
        </w:rPr>
        <w:t>secretary</w:t>
      </w:r>
      <w:r w:rsidR="00306B83" w:rsidRPr="0067732E">
        <w:rPr>
          <w:sz w:val="20"/>
        </w:rPr>
        <w:t>)</w:t>
      </w:r>
    </w:p>
    <w:p w14:paraId="5B20A261" w14:textId="6018B660" w:rsidR="0024239C" w:rsidRPr="0067732E" w:rsidRDefault="00F02A98">
      <w:pPr>
        <w:rPr>
          <w:sz w:val="20"/>
        </w:rPr>
      </w:pPr>
      <w:r w:rsidRPr="0067732E">
        <w:rPr>
          <w:b/>
          <w:sz w:val="20"/>
        </w:rPr>
        <w:t>Not Present</w:t>
      </w:r>
      <w:r w:rsidR="0024239C" w:rsidRPr="0067732E">
        <w:rPr>
          <w:sz w:val="20"/>
        </w:rPr>
        <w:t>:</w:t>
      </w:r>
      <w:r w:rsidR="002E12E8" w:rsidRPr="0067732E">
        <w:rPr>
          <w:sz w:val="20"/>
        </w:rPr>
        <w:t xml:space="preserve"> </w:t>
      </w:r>
      <w:r w:rsidR="00F86F55" w:rsidRPr="0067732E">
        <w:rPr>
          <w:sz w:val="20"/>
        </w:rPr>
        <w:t>Janice Grasso</w:t>
      </w:r>
    </w:p>
    <w:sdt>
      <w:sdtPr>
        <w:rPr>
          <w:sz w:val="22"/>
        </w:rPr>
        <w:alias w:val="Approval of minutes:"/>
        <w:tag w:val="Approval of minutes:"/>
        <w:id w:val="96078072"/>
        <w:placeholder>
          <w:docPart w:val="4005CB89E4394F10A9C2CBA5A80EC381"/>
        </w:placeholder>
        <w:temporary/>
        <w:showingPlcHdr/>
        <w15:appearance w15:val="hidden"/>
      </w:sdtPr>
      <w:sdtEndPr/>
      <w:sdtContent>
        <w:p w14:paraId="45B019D7" w14:textId="77777777" w:rsidR="00FE576D" w:rsidRPr="0067732E" w:rsidRDefault="00C54681">
          <w:pPr>
            <w:pStyle w:val="Heading1"/>
            <w:rPr>
              <w:sz w:val="22"/>
            </w:rPr>
          </w:pPr>
          <w:r w:rsidRPr="0067732E">
            <w:rPr>
              <w:sz w:val="22"/>
            </w:rPr>
            <w:t>Approval of Minutes</w:t>
          </w:r>
        </w:p>
      </w:sdtContent>
    </w:sdt>
    <w:p w14:paraId="0FDC3961" w14:textId="24B3620D" w:rsidR="00FE576D" w:rsidRPr="0067732E" w:rsidRDefault="00F02A98">
      <w:pPr>
        <w:rPr>
          <w:sz w:val="20"/>
        </w:rPr>
      </w:pPr>
      <w:r w:rsidRPr="0067732E">
        <w:rPr>
          <w:sz w:val="20"/>
        </w:rPr>
        <w:t>Approval of minutes from prior meetings was done an email “call for comments”. If anyone has further comments on the minutes from</w:t>
      </w:r>
      <w:r w:rsidR="0024239C" w:rsidRPr="0067732E">
        <w:rPr>
          <w:sz w:val="20"/>
        </w:rPr>
        <w:t xml:space="preserve"> </w:t>
      </w:r>
      <w:r w:rsidRPr="0067732E">
        <w:rPr>
          <w:sz w:val="20"/>
        </w:rPr>
        <w:t>June 15</w:t>
      </w:r>
      <w:r w:rsidRPr="0067732E">
        <w:rPr>
          <w:sz w:val="20"/>
          <w:vertAlign w:val="superscript"/>
        </w:rPr>
        <w:t>th</w:t>
      </w:r>
      <w:r w:rsidRPr="0067732E">
        <w:rPr>
          <w:sz w:val="20"/>
        </w:rPr>
        <w:t>, June 26</w:t>
      </w:r>
      <w:r w:rsidRPr="0067732E">
        <w:rPr>
          <w:sz w:val="20"/>
          <w:vertAlign w:val="superscript"/>
        </w:rPr>
        <w:t>th</w:t>
      </w:r>
      <w:r w:rsidRPr="0067732E">
        <w:rPr>
          <w:sz w:val="20"/>
        </w:rPr>
        <w:t xml:space="preserve"> or July 13</w:t>
      </w:r>
      <w:r w:rsidRPr="0067732E">
        <w:rPr>
          <w:sz w:val="20"/>
          <w:vertAlign w:val="superscript"/>
        </w:rPr>
        <w:t>th</w:t>
      </w:r>
      <w:r w:rsidRPr="0067732E">
        <w:rPr>
          <w:sz w:val="20"/>
        </w:rPr>
        <w:t xml:space="preserve">, please let the comments be heard now. </w:t>
      </w:r>
    </w:p>
    <w:p w14:paraId="10C54034" w14:textId="5703F24C" w:rsidR="00AD1AC5" w:rsidRPr="0067732E" w:rsidRDefault="00AD1AC5">
      <w:pPr>
        <w:rPr>
          <w:sz w:val="20"/>
        </w:rPr>
      </w:pPr>
      <w:r w:rsidRPr="0067732E">
        <w:rPr>
          <w:sz w:val="20"/>
        </w:rPr>
        <w:t xml:space="preserve">All approved. </w:t>
      </w:r>
    </w:p>
    <w:p w14:paraId="49739F1A" w14:textId="77777777" w:rsidR="00F02A98" w:rsidRPr="0067732E" w:rsidRDefault="00F02A98">
      <w:pPr>
        <w:rPr>
          <w:sz w:val="20"/>
        </w:rPr>
      </w:pPr>
    </w:p>
    <w:p w14:paraId="0E9203C6" w14:textId="45D094A3" w:rsidR="00FE576D" w:rsidRPr="0067732E" w:rsidRDefault="0024239C">
      <w:pPr>
        <w:pStyle w:val="Heading1"/>
        <w:rPr>
          <w:sz w:val="22"/>
        </w:rPr>
      </w:pPr>
      <w:r w:rsidRPr="0067732E">
        <w:rPr>
          <w:sz w:val="22"/>
        </w:rPr>
        <w:t>Agenda</w:t>
      </w:r>
    </w:p>
    <w:p w14:paraId="14F7186B" w14:textId="0EB994F7" w:rsidR="00A5024B" w:rsidRPr="0067732E" w:rsidRDefault="0024239C" w:rsidP="00F02A98">
      <w:pPr>
        <w:pStyle w:val="ListParagraph"/>
        <w:numPr>
          <w:ilvl w:val="0"/>
          <w:numId w:val="19"/>
        </w:numPr>
        <w:rPr>
          <w:sz w:val="20"/>
        </w:rPr>
      </w:pPr>
      <w:r w:rsidRPr="0067732E">
        <w:rPr>
          <w:sz w:val="20"/>
        </w:rPr>
        <w:t>Roll call</w:t>
      </w:r>
    </w:p>
    <w:p w14:paraId="00948C4B" w14:textId="7EFCBAD6" w:rsidR="002F25C2" w:rsidRPr="0067732E" w:rsidRDefault="002F25C2" w:rsidP="00F02A98">
      <w:pPr>
        <w:pStyle w:val="ListParagraph"/>
        <w:numPr>
          <w:ilvl w:val="0"/>
          <w:numId w:val="19"/>
        </w:numPr>
        <w:rPr>
          <w:sz w:val="20"/>
        </w:rPr>
      </w:pPr>
      <w:r w:rsidRPr="0067732E">
        <w:rPr>
          <w:sz w:val="20"/>
        </w:rPr>
        <w:t>Planning for Eatontown Day</w:t>
      </w:r>
      <w:r w:rsidR="00F82954" w:rsidRPr="0067732E">
        <w:rPr>
          <w:sz w:val="20"/>
        </w:rPr>
        <w:t xml:space="preserve"> (October 6</w:t>
      </w:r>
      <w:r w:rsidR="00F82954" w:rsidRPr="0067732E">
        <w:rPr>
          <w:sz w:val="20"/>
          <w:vertAlign w:val="superscript"/>
        </w:rPr>
        <w:t>th</w:t>
      </w:r>
      <w:r w:rsidR="00F82954" w:rsidRPr="0067732E">
        <w:rPr>
          <w:sz w:val="20"/>
        </w:rPr>
        <w:t xml:space="preserve"> from 1 PM to 5 PM) </w:t>
      </w:r>
    </w:p>
    <w:p w14:paraId="371859FC" w14:textId="5E6DB821" w:rsidR="002F25C2" w:rsidRPr="0067732E" w:rsidRDefault="002F25C2" w:rsidP="002F25C2">
      <w:pPr>
        <w:pStyle w:val="ListParagraph"/>
        <w:numPr>
          <w:ilvl w:val="1"/>
          <w:numId w:val="19"/>
        </w:numPr>
        <w:rPr>
          <w:sz w:val="20"/>
        </w:rPr>
      </w:pPr>
      <w:r w:rsidRPr="0067732E">
        <w:rPr>
          <w:sz w:val="20"/>
        </w:rPr>
        <w:t>Brochure</w:t>
      </w:r>
    </w:p>
    <w:p w14:paraId="1B63CD45" w14:textId="4CCF6225" w:rsidR="002F25C2" w:rsidRPr="0067732E" w:rsidRDefault="002F25C2" w:rsidP="002F25C2">
      <w:pPr>
        <w:pStyle w:val="ListParagraph"/>
        <w:numPr>
          <w:ilvl w:val="0"/>
          <w:numId w:val="19"/>
        </w:numPr>
        <w:rPr>
          <w:sz w:val="20"/>
        </w:rPr>
      </w:pPr>
      <w:r w:rsidRPr="0067732E">
        <w:rPr>
          <w:sz w:val="20"/>
        </w:rPr>
        <w:t xml:space="preserve">Participation in </w:t>
      </w:r>
      <w:r w:rsidR="00F82954" w:rsidRPr="0067732E">
        <w:rPr>
          <w:sz w:val="20"/>
        </w:rPr>
        <w:t>Eatontown Veterans Parade (November 11</w:t>
      </w:r>
      <w:r w:rsidR="00F82954" w:rsidRPr="0067732E">
        <w:rPr>
          <w:sz w:val="20"/>
          <w:vertAlign w:val="superscript"/>
        </w:rPr>
        <w:t>th</w:t>
      </w:r>
      <w:r w:rsidR="00F82954" w:rsidRPr="0067732E">
        <w:rPr>
          <w:sz w:val="20"/>
        </w:rPr>
        <w:t xml:space="preserve"> at 10 AM)</w:t>
      </w:r>
    </w:p>
    <w:p w14:paraId="323DB98F" w14:textId="4AF50965" w:rsidR="002F25C2" w:rsidRPr="0067732E" w:rsidRDefault="002F25C2" w:rsidP="002F25C2">
      <w:pPr>
        <w:pStyle w:val="ListParagraph"/>
        <w:numPr>
          <w:ilvl w:val="0"/>
          <w:numId w:val="19"/>
        </w:numPr>
        <w:rPr>
          <w:sz w:val="20"/>
        </w:rPr>
      </w:pPr>
      <w:r w:rsidRPr="0067732E">
        <w:rPr>
          <w:sz w:val="20"/>
        </w:rPr>
        <w:t>Status of grant application concerning “Complete Streets Technical Assistance”</w:t>
      </w:r>
    </w:p>
    <w:p w14:paraId="35764D5F" w14:textId="69E5D41D" w:rsidR="00F82954" w:rsidRPr="0067732E" w:rsidRDefault="00F82954" w:rsidP="00F82954">
      <w:pPr>
        <w:pStyle w:val="ListParagraph"/>
        <w:numPr>
          <w:ilvl w:val="0"/>
          <w:numId w:val="19"/>
        </w:numPr>
        <w:rPr>
          <w:sz w:val="20"/>
        </w:rPr>
      </w:pPr>
      <w:r w:rsidRPr="0067732E">
        <w:rPr>
          <w:sz w:val="20"/>
        </w:rPr>
        <w:t>Recap of community walk on August 17</w:t>
      </w:r>
      <w:r w:rsidRPr="0067732E">
        <w:rPr>
          <w:sz w:val="20"/>
          <w:vertAlign w:val="superscript"/>
        </w:rPr>
        <w:t>th</w:t>
      </w:r>
      <w:r w:rsidRPr="0067732E">
        <w:rPr>
          <w:sz w:val="20"/>
        </w:rPr>
        <w:t xml:space="preserve"> and ideas to improve for future walks</w:t>
      </w:r>
    </w:p>
    <w:p w14:paraId="310749B5" w14:textId="413C6879" w:rsidR="00F82954" w:rsidRPr="0067732E" w:rsidRDefault="00F82954" w:rsidP="00F82954">
      <w:pPr>
        <w:pStyle w:val="ListParagraph"/>
        <w:numPr>
          <w:ilvl w:val="0"/>
          <w:numId w:val="19"/>
        </w:numPr>
        <w:rPr>
          <w:sz w:val="20"/>
        </w:rPr>
      </w:pPr>
      <w:r w:rsidRPr="0067732E">
        <w:rPr>
          <w:sz w:val="20"/>
        </w:rPr>
        <w:t xml:space="preserve">Sustainable Jersey action items concerning recertification </w:t>
      </w:r>
    </w:p>
    <w:p w14:paraId="6A974F72" w14:textId="5B79A1DE" w:rsidR="00F82954" w:rsidRPr="0067732E" w:rsidRDefault="00F82954" w:rsidP="00F82954">
      <w:pPr>
        <w:pStyle w:val="ListParagraph"/>
        <w:numPr>
          <w:ilvl w:val="0"/>
          <w:numId w:val="19"/>
        </w:numPr>
        <w:rPr>
          <w:sz w:val="20"/>
        </w:rPr>
      </w:pPr>
      <w:r w:rsidRPr="0067732E">
        <w:rPr>
          <w:sz w:val="20"/>
        </w:rPr>
        <w:t xml:space="preserve">Web page for our group </w:t>
      </w:r>
    </w:p>
    <w:p w14:paraId="2E4FBD1D" w14:textId="2A8C5632" w:rsidR="0024239C" w:rsidRPr="0067732E" w:rsidRDefault="00306B83" w:rsidP="00306B83">
      <w:pPr>
        <w:pStyle w:val="ListParagraph"/>
        <w:numPr>
          <w:ilvl w:val="0"/>
          <w:numId w:val="19"/>
        </w:numPr>
        <w:rPr>
          <w:sz w:val="20"/>
        </w:rPr>
      </w:pPr>
      <w:r w:rsidRPr="0067732E">
        <w:rPr>
          <w:sz w:val="20"/>
        </w:rPr>
        <w:t>Any Other Business (AOB)</w:t>
      </w:r>
    </w:p>
    <w:p w14:paraId="64D3916E" w14:textId="5E66B179" w:rsidR="002C4834" w:rsidRPr="0067732E" w:rsidRDefault="00AD1AC5" w:rsidP="002C4834">
      <w:pPr>
        <w:pStyle w:val="ListParagraph"/>
        <w:numPr>
          <w:ilvl w:val="1"/>
          <w:numId w:val="19"/>
        </w:numPr>
        <w:rPr>
          <w:sz w:val="20"/>
        </w:rPr>
      </w:pPr>
      <w:r w:rsidRPr="0067732E">
        <w:rPr>
          <w:sz w:val="20"/>
        </w:rPr>
        <w:t>NJ DOT State Aid Program</w:t>
      </w:r>
    </w:p>
    <w:p w14:paraId="0AFD29D3" w14:textId="6BE7A359" w:rsidR="00306B83" w:rsidRPr="0067732E" w:rsidRDefault="00306B83" w:rsidP="00306B83">
      <w:pPr>
        <w:pStyle w:val="Heading1"/>
        <w:rPr>
          <w:sz w:val="22"/>
        </w:rPr>
      </w:pPr>
      <w:r w:rsidRPr="0067732E">
        <w:rPr>
          <w:sz w:val="22"/>
        </w:rPr>
        <w:t>Discussion</w:t>
      </w:r>
    </w:p>
    <w:p w14:paraId="65301B06" w14:textId="4D731F5B" w:rsidR="006C408E" w:rsidRPr="0067732E" w:rsidRDefault="00F02A98" w:rsidP="00D22509">
      <w:pPr>
        <w:pStyle w:val="ListParagraph"/>
        <w:numPr>
          <w:ilvl w:val="0"/>
          <w:numId w:val="21"/>
        </w:numPr>
        <w:rPr>
          <w:sz w:val="20"/>
        </w:rPr>
      </w:pPr>
      <w:r w:rsidRPr="0067732E">
        <w:rPr>
          <w:sz w:val="20"/>
        </w:rPr>
        <w:t>Steve checked the action items from the prior meetings and all have been fulfilled</w:t>
      </w:r>
      <w:r w:rsidR="006C408E" w:rsidRPr="0067732E">
        <w:rPr>
          <w:sz w:val="20"/>
        </w:rPr>
        <w:t>.</w:t>
      </w:r>
      <w:r w:rsidRPr="0067732E">
        <w:rPr>
          <w:sz w:val="20"/>
        </w:rPr>
        <w:t xml:space="preserve"> So, we have a clear slate at this point. </w:t>
      </w:r>
      <w:r w:rsidR="006C408E" w:rsidRPr="0067732E">
        <w:rPr>
          <w:sz w:val="20"/>
        </w:rPr>
        <w:t xml:space="preserve"> </w:t>
      </w:r>
    </w:p>
    <w:p w14:paraId="5486C66A" w14:textId="7613A57F" w:rsidR="00AD1AC5" w:rsidRPr="0067732E" w:rsidRDefault="00AD1AC5" w:rsidP="00D22509">
      <w:pPr>
        <w:pStyle w:val="ListParagraph"/>
        <w:numPr>
          <w:ilvl w:val="0"/>
          <w:numId w:val="21"/>
        </w:numPr>
        <w:rPr>
          <w:sz w:val="20"/>
        </w:rPr>
      </w:pPr>
      <w:r w:rsidRPr="0067732E">
        <w:rPr>
          <w:sz w:val="20"/>
        </w:rPr>
        <w:t>Eatontown Day</w:t>
      </w:r>
    </w:p>
    <w:p w14:paraId="6AC0EC73" w14:textId="6B9615AB" w:rsidR="00AD1AC5" w:rsidRPr="0067732E" w:rsidRDefault="00AD1AC5" w:rsidP="00AD1AC5">
      <w:pPr>
        <w:pStyle w:val="ListParagraph"/>
        <w:numPr>
          <w:ilvl w:val="1"/>
          <w:numId w:val="21"/>
        </w:numPr>
        <w:rPr>
          <w:sz w:val="20"/>
        </w:rPr>
      </w:pPr>
      <w:r w:rsidRPr="0067732E">
        <w:rPr>
          <w:sz w:val="20"/>
        </w:rPr>
        <w:t>Call for interest parties (run, walk or bike) – sign-in sheet</w:t>
      </w:r>
    </w:p>
    <w:p w14:paraId="77CA205A" w14:textId="3962F6B9" w:rsidR="00AD1AC5" w:rsidRPr="0067732E" w:rsidRDefault="00AD1AC5" w:rsidP="00AD1AC5">
      <w:pPr>
        <w:pStyle w:val="ListParagraph"/>
        <w:numPr>
          <w:ilvl w:val="1"/>
          <w:numId w:val="21"/>
        </w:numPr>
        <w:rPr>
          <w:sz w:val="20"/>
        </w:rPr>
      </w:pPr>
      <w:r w:rsidRPr="0067732E">
        <w:rPr>
          <w:sz w:val="20"/>
        </w:rPr>
        <w:t xml:space="preserve">Brochure </w:t>
      </w:r>
    </w:p>
    <w:p w14:paraId="249FF0E6" w14:textId="31B17C58" w:rsidR="00AD1AC5" w:rsidRPr="0067732E" w:rsidRDefault="00FB2C95" w:rsidP="00AD1AC5">
      <w:pPr>
        <w:pStyle w:val="ListParagraph"/>
        <w:numPr>
          <w:ilvl w:val="2"/>
          <w:numId w:val="21"/>
        </w:numPr>
        <w:rPr>
          <w:sz w:val="20"/>
        </w:rPr>
      </w:pPr>
      <w:bookmarkStart w:id="0" w:name="_Hlk524713359"/>
      <w:r w:rsidRPr="0067732E">
        <w:rPr>
          <w:sz w:val="20"/>
        </w:rPr>
        <w:t>We want to p</w:t>
      </w:r>
      <w:r w:rsidR="00AD1AC5" w:rsidRPr="0067732E">
        <w:rPr>
          <w:sz w:val="20"/>
        </w:rPr>
        <w:t>ut various material on the Eatontown Complete Streets Advisory Committee page</w:t>
      </w:r>
      <w:r w:rsidRPr="0067732E">
        <w:rPr>
          <w:sz w:val="20"/>
        </w:rPr>
        <w:t>, e.g., dry-runs document, photos from first community walk.</w:t>
      </w:r>
      <w:r w:rsidR="00AD1AC5" w:rsidRPr="0067732E">
        <w:rPr>
          <w:sz w:val="20"/>
        </w:rPr>
        <w:t xml:space="preserve"> Virginia will coordinate upload of info to website. </w:t>
      </w:r>
    </w:p>
    <w:p w14:paraId="26997DD0" w14:textId="25E0C4E4" w:rsidR="00AD1AC5" w:rsidRPr="0067732E" w:rsidRDefault="00AD1AC5" w:rsidP="00AD1AC5">
      <w:pPr>
        <w:pStyle w:val="ListParagraph"/>
        <w:numPr>
          <w:ilvl w:val="2"/>
          <w:numId w:val="21"/>
        </w:numPr>
        <w:rPr>
          <w:sz w:val="20"/>
        </w:rPr>
      </w:pPr>
      <w:r w:rsidRPr="0067732E">
        <w:rPr>
          <w:sz w:val="20"/>
        </w:rPr>
        <w:t xml:space="preserve">Candace will compile brochure. Please send input to Candace. </w:t>
      </w:r>
    </w:p>
    <w:bookmarkEnd w:id="0"/>
    <w:p w14:paraId="3AEE172D" w14:textId="14E5F12A" w:rsidR="00AD1AC5" w:rsidRPr="0067732E" w:rsidRDefault="00AD1AC5" w:rsidP="00AD1AC5">
      <w:pPr>
        <w:pStyle w:val="ListParagraph"/>
        <w:numPr>
          <w:ilvl w:val="1"/>
          <w:numId w:val="21"/>
        </w:numPr>
        <w:rPr>
          <w:sz w:val="20"/>
        </w:rPr>
      </w:pPr>
      <w:r w:rsidRPr="0067732E">
        <w:rPr>
          <w:sz w:val="20"/>
        </w:rPr>
        <w:t xml:space="preserve">Virginia </w:t>
      </w:r>
      <w:r w:rsidR="00765ACC" w:rsidRPr="0067732E">
        <w:rPr>
          <w:sz w:val="20"/>
        </w:rPr>
        <w:t xml:space="preserve">arranged for a tent. Great! Virginia and Kevin have folding tables that they will bring along. </w:t>
      </w:r>
    </w:p>
    <w:p w14:paraId="546197B9" w14:textId="794CD8A5" w:rsidR="00765ACC" w:rsidRPr="0067732E" w:rsidRDefault="00765ACC" w:rsidP="00765ACC">
      <w:pPr>
        <w:pStyle w:val="ListParagraph"/>
        <w:numPr>
          <w:ilvl w:val="0"/>
          <w:numId w:val="21"/>
        </w:numPr>
        <w:rPr>
          <w:sz w:val="20"/>
        </w:rPr>
      </w:pPr>
      <w:r w:rsidRPr="0067732E">
        <w:rPr>
          <w:sz w:val="20"/>
        </w:rPr>
        <w:t>Veterans Parade</w:t>
      </w:r>
    </w:p>
    <w:p w14:paraId="1420221D" w14:textId="63DB6007" w:rsidR="00765ACC" w:rsidRPr="0067732E" w:rsidRDefault="00765ACC" w:rsidP="00765ACC">
      <w:pPr>
        <w:pStyle w:val="ListParagraph"/>
        <w:numPr>
          <w:ilvl w:val="1"/>
          <w:numId w:val="21"/>
        </w:numPr>
        <w:rPr>
          <w:sz w:val="20"/>
        </w:rPr>
      </w:pPr>
      <w:r w:rsidRPr="0067732E">
        <w:rPr>
          <w:sz w:val="20"/>
        </w:rPr>
        <w:t xml:space="preserve">Kevin relayed some info from the traffic committee that there are concerns about the route (two state routes involved). The route is an open issue at this point. </w:t>
      </w:r>
    </w:p>
    <w:p w14:paraId="71FFD118" w14:textId="1A9DA72B" w:rsidR="008F14F6" w:rsidRPr="0067732E" w:rsidRDefault="008F14F6" w:rsidP="00765ACC">
      <w:pPr>
        <w:pStyle w:val="ListParagraph"/>
        <w:numPr>
          <w:ilvl w:val="1"/>
          <w:numId w:val="21"/>
        </w:numPr>
        <w:rPr>
          <w:sz w:val="20"/>
        </w:rPr>
      </w:pPr>
      <w:r w:rsidRPr="0067732E">
        <w:rPr>
          <w:sz w:val="20"/>
        </w:rPr>
        <w:t xml:space="preserve">We (the Complete Streets Advisory Committee) can walk with the veterans if we want. This is an open issue. Virginia is to get more information on this topic. </w:t>
      </w:r>
    </w:p>
    <w:p w14:paraId="0C08400C" w14:textId="708B2AB2" w:rsidR="001D3813" w:rsidRPr="0067732E" w:rsidRDefault="001D3813" w:rsidP="001D3813">
      <w:pPr>
        <w:pStyle w:val="ListParagraph"/>
        <w:numPr>
          <w:ilvl w:val="0"/>
          <w:numId w:val="21"/>
        </w:numPr>
        <w:rPr>
          <w:sz w:val="20"/>
        </w:rPr>
      </w:pPr>
      <w:r w:rsidRPr="0067732E">
        <w:rPr>
          <w:sz w:val="20"/>
        </w:rPr>
        <w:t>Grant application concerning “Complete Streets Technical Assistance”</w:t>
      </w:r>
    </w:p>
    <w:p w14:paraId="7727BFAA" w14:textId="36CD77EB" w:rsidR="001D3813" w:rsidRPr="0067732E" w:rsidRDefault="001D3813" w:rsidP="001D3813">
      <w:pPr>
        <w:pStyle w:val="ListParagraph"/>
        <w:numPr>
          <w:ilvl w:val="1"/>
          <w:numId w:val="21"/>
        </w:numPr>
        <w:rPr>
          <w:sz w:val="20"/>
        </w:rPr>
      </w:pPr>
      <w:r w:rsidRPr="0067732E">
        <w:rPr>
          <w:sz w:val="20"/>
        </w:rPr>
        <w:t xml:space="preserve">Candace mentioned last-minute help from NJ DOT and Monmouth County engineer. </w:t>
      </w:r>
    </w:p>
    <w:p w14:paraId="037E5129" w14:textId="5F290588" w:rsidR="001D3813" w:rsidRPr="0067732E" w:rsidRDefault="001D3813" w:rsidP="001D3813">
      <w:pPr>
        <w:pStyle w:val="ListParagraph"/>
        <w:numPr>
          <w:ilvl w:val="1"/>
          <w:numId w:val="21"/>
        </w:numPr>
        <w:rPr>
          <w:sz w:val="20"/>
        </w:rPr>
      </w:pPr>
      <w:r w:rsidRPr="0067732E">
        <w:rPr>
          <w:sz w:val="20"/>
        </w:rPr>
        <w:lastRenderedPageBreak/>
        <w:t>We have won the grant!</w:t>
      </w:r>
    </w:p>
    <w:p w14:paraId="4A71614C" w14:textId="77777777" w:rsidR="005A3A2F" w:rsidRPr="0067732E" w:rsidRDefault="001D3813" w:rsidP="001D3813">
      <w:pPr>
        <w:pStyle w:val="ListParagraph"/>
        <w:numPr>
          <w:ilvl w:val="1"/>
          <w:numId w:val="21"/>
        </w:numPr>
        <w:rPr>
          <w:sz w:val="20"/>
        </w:rPr>
      </w:pPr>
      <w:r w:rsidRPr="0067732E">
        <w:rPr>
          <w:sz w:val="20"/>
        </w:rPr>
        <w:t xml:space="preserve">There will be an initial conference call with “Complete Streets Technical Assistance” sometime in December. </w:t>
      </w:r>
      <w:r w:rsidR="005A3A2F" w:rsidRPr="0067732E">
        <w:rPr>
          <w:sz w:val="20"/>
        </w:rPr>
        <w:t>Candace will coordinate the scheduling of the call.</w:t>
      </w:r>
    </w:p>
    <w:p w14:paraId="6304F56F" w14:textId="77777777" w:rsidR="005A3A2F" w:rsidRPr="0067732E" w:rsidRDefault="005A3A2F" w:rsidP="005A3A2F">
      <w:pPr>
        <w:pStyle w:val="ListParagraph"/>
        <w:numPr>
          <w:ilvl w:val="0"/>
          <w:numId w:val="21"/>
        </w:numPr>
        <w:rPr>
          <w:sz w:val="20"/>
        </w:rPr>
      </w:pPr>
      <w:bookmarkStart w:id="1" w:name="_Hlk524714310"/>
      <w:r w:rsidRPr="0067732E">
        <w:rPr>
          <w:sz w:val="20"/>
        </w:rPr>
        <w:t>NJ DOT State Aid Program</w:t>
      </w:r>
    </w:p>
    <w:p w14:paraId="43C619E2" w14:textId="710DB021" w:rsidR="001D3813" w:rsidRPr="0067732E" w:rsidRDefault="005A3A2F" w:rsidP="005A3A2F">
      <w:pPr>
        <w:pStyle w:val="ListParagraph"/>
        <w:numPr>
          <w:ilvl w:val="1"/>
          <w:numId w:val="21"/>
        </w:numPr>
        <w:rPr>
          <w:sz w:val="20"/>
        </w:rPr>
      </w:pPr>
      <w:r w:rsidRPr="0067732E">
        <w:rPr>
          <w:sz w:val="20"/>
        </w:rPr>
        <w:t>Need to examine the NJ DOT site to get further info (Kevin to investigate further with regard to bike lanes and report back to team).</w:t>
      </w:r>
      <w:bookmarkEnd w:id="1"/>
      <w:r w:rsidRPr="0067732E">
        <w:rPr>
          <w:sz w:val="20"/>
        </w:rPr>
        <w:t xml:space="preserve"> Candace also mentioned the Rails to Trails program, see </w:t>
      </w:r>
      <w:hyperlink r:id="rId8" w:history="1">
        <w:r w:rsidRPr="0067732E">
          <w:rPr>
            <w:rStyle w:val="Hyperlink"/>
            <w:sz w:val="20"/>
          </w:rPr>
          <w:t>https://www.railstotrails.org/</w:t>
        </w:r>
      </w:hyperlink>
      <w:r w:rsidRPr="0067732E">
        <w:rPr>
          <w:sz w:val="20"/>
        </w:rPr>
        <w:t xml:space="preserve">. </w:t>
      </w:r>
    </w:p>
    <w:p w14:paraId="352AD4EE" w14:textId="79F2861F" w:rsidR="005A3A2F" w:rsidRPr="0067732E" w:rsidRDefault="005A3A2F" w:rsidP="005A3A2F">
      <w:pPr>
        <w:pStyle w:val="ListParagraph"/>
        <w:numPr>
          <w:ilvl w:val="1"/>
          <w:numId w:val="21"/>
        </w:numPr>
        <w:rPr>
          <w:sz w:val="20"/>
        </w:rPr>
      </w:pPr>
      <w:r w:rsidRPr="0067732E">
        <w:rPr>
          <w:sz w:val="20"/>
        </w:rPr>
        <w:t xml:space="preserve">Candace asked if everyone on the team could generate some ideas. </w:t>
      </w:r>
    </w:p>
    <w:p w14:paraId="6810442D" w14:textId="6B3DEBAC" w:rsidR="00632221" w:rsidRPr="0067732E" w:rsidRDefault="00632221" w:rsidP="005A3A2F">
      <w:pPr>
        <w:pStyle w:val="ListParagraph"/>
        <w:numPr>
          <w:ilvl w:val="1"/>
          <w:numId w:val="21"/>
        </w:numPr>
        <w:rPr>
          <w:sz w:val="20"/>
        </w:rPr>
      </w:pPr>
      <w:r w:rsidRPr="0067732E">
        <w:rPr>
          <w:sz w:val="20"/>
        </w:rPr>
        <w:t xml:space="preserve">Kevin asked about pedestrian path in the update mall. </w:t>
      </w:r>
    </w:p>
    <w:p w14:paraId="41870B3D" w14:textId="3C9081D0" w:rsidR="00632221" w:rsidRPr="0067732E" w:rsidRDefault="00632221" w:rsidP="005A3A2F">
      <w:pPr>
        <w:pStyle w:val="ListParagraph"/>
        <w:numPr>
          <w:ilvl w:val="1"/>
          <w:numId w:val="21"/>
        </w:numPr>
        <w:rPr>
          <w:sz w:val="20"/>
        </w:rPr>
      </w:pPr>
      <w:bookmarkStart w:id="2" w:name="_Hlk524714935"/>
      <w:r w:rsidRPr="0067732E">
        <w:rPr>
          <w:sz w:val="20"/>
        </w:rPr>
        <w:t xml:space="preserve">Steve to look into the Municipal Aid program and get a login. </w:t>
      </w:r>
    </w:p>
    <w:p w14:paraId="0ED0EDF2" w14:textId="13AF5920" w:rsidR="0015352D" w:rsidRPr="0067732E" w:rsidRDefault="0015352D" w:rsidP="0015352D">
      <w:pPr>
        <w:pStyle w:val="ListParagraph"/>
        <w:numPr>
          <w:ilvl w:val="0"/>
          <w:numId w:val="21"/>
        </w:numPr>
        <w:rPr>
          <w:sz w:val="20"/>
        </w:rPr>
      </w:pPr>
      <w:r w:rsidRPr="0067732E">
        <w:rPr>
          <w:sz w:val="20"/>
        </w:rPr>
        <w:t>Recap of community walk on August 17</w:t>
      </w:r>
      <w:r w:rsidRPr="0067732E">
        <w:rPr>
          <w:sz w:val="20"/>
          <w:vertAlign w:val="superscript"/>
        </w:rPr>
        <w:t>th</w:t>
      </w:r>
    </w:p>
    <w:p w14:paraId="48FAD719" w14:textId="54B11D02" w:rsidR="0015352D" w:rsidRPr="0067732E" w:rsidRDefault="00BC03CB" w:rsidP="0015352D">
      <w:pPr>
        <w:pStyle w:val="ListParagraph"/>
        <w:numPr>
          <w:ilvl w:val="1"/>
          <w:numId w:val="21"/>
        </w:numPr>
        <w:rPr>
          <w:sz w:val="20"/>
        </w:rPr>
      </w:pPr>
      <w:r w:rsidRPr="0067732E">
        <w:rPr>
          <w:sz w:val="20"/>
        </w:rPr>
        <w:t xml:space="preserve">It was a good start. Would be nice to get more folks. </w:t>
      </w:r>
    </w:p>
    <w:p w14:paraId="29B2A77A" w14:textId="27EF7FBF" w:rsidR="00BC03CB" w:rsidRPr="0067732E" w:rsidRDefault="00BC03CB" w:rsidP="0015352D">
      <w:pPr>
        <w:pStyle w:val="ListParagraph"/>
        <w:numPr>
          <w:ilvl w:val="1"/>
          <w:numId w:val="21"/>
        </w:numPr>
        <w:rPr>
          <w:sz w:val="20"/>
        </w:rPr>
      </w:pPr>
      <w:r w:rsidRPr="0067732E">
        <w:rPr>
          <w:sz w:val="20"/>
        </w:rPr>
        <w:t>Kevin thought we did</w:t>
      </w:r>
      <w:r w:rsidR="007C3F24">
        <w:rPr>
          <w:sz w:val="20"/>
        </w:rPr>
        <w:t xml:space="preserve"> </w:t>
      </w:r>
      <w:ins w:id="3" w:author="Stephen Fratini" w:date="2019-01-26T11:13:00Z">
        <w:r w:rsidR="007C3F24">
          <w:rPr>
            <w:sz w:val="20"/>
          </w:rPr>
          <w:t xml:space="preserve">not </w:t>
        </w:r>
      </w:ins>
      <w:bookmarkStart w:id="4" w:name="_GoBack"/>
      <w:bookmarkEnd w:id="4"/>
      <w:r w:rsidRPr="0067732E">
        <w:rPr>
          <w:sz w:val="20"/>
        </w:rPr>
        <w:t xml:space="preserve">need as much support (not that it was not appreciated). This was agreed. </w:t>
      </w:r>
    </w:p>
    <w:p w14:paraId="5E38E475" w14:textId="39279E74" w:rsidR="00BC03CB" w:rsidRPr="0067732E" w:rsidRDefault="00BC03CB" w:rsidP="0015352D">
      <w:pPr>
        <w:pStyle w:val="ListParagraph"/>
        <w:numPr>
          <w:ilvl w:val="1"/>
          <w:numId w:val="21"/>
        </w:numPr>
        <w:rPr>
          <w:sz w:val="20"/>
        </w:rPr>
      </w:pPr>
      <w:r w:rsidRPr="0067732E">
        <w:rPr>
          <w:sz w:val="20"/>
        </w:rPr>
        <w:t xml:space="preserve">Water was welcome. </w:t>
      </w:r>
    </w:p>
    <w:p w14:paraId="3FF68EA6" w14:textId="14ACDEF7" w:rsidR="00BC03CB" w:rsidRPr="0067732E" w:rsidRDefault="00BC03CB" w:rsidP="0015352D">
      <w:pPr>
        <w:pStyle w:val="ListParagraph"/>
        <w:numPr>
          <w:ilvl w:val="1"/>
          <w:numId w:val="21"/>
        </w:numPr>
        <w:rPr>
          <w:sz w:val="20"/>
        </w:rPr>
      </w:pPr>
      <w:r w:rsidRPr="0067732E">
        <w:rPr>
          <w:sz w:val="20"/>
        </w:rPr>
        <w:t xml:space="preserve">The clean-up was helpful. </w:t>
      </w:r>
    </w:p>
    <w:p w14:paraId="46F27003" w14:textId="6EA0ADB4" w:rsidR="00BC03CB" w:rsidRPr="0067732E" w:rsidRDefault="00BC03CB" w:rsidP="0015352D">
      <w:pPr>
        <w:pStyle w:val="ListParagraph"/>
        <w:numPr>
          <w:ilvl w:val="1"/>
          <w:numId w:val="21"/>
        </w:numPr>
        <w:rPr>
          <w:sz w:val="20"/>
        </w:rPr>
      </w:pPr>
      <w:r w:rsidRPr="0067732E">
        <w:rPr>
          <w:sz w:val="20"/>
        </w:rPr>
        <w:t xml:space="preserve">Should try to avoid the hot / humid part of the summer. </w:t>
      </w:r>
    </w:p>
    <w:p w14:paraId="06E9B366" w14:textId="70FABA12" w:rsidR="00A168F6" w:rsidRPr="0067732E" w:rsidRDefault="00A168F6" w:rsidP="00A168F6">
      <w:pPr>
        <w:pStyle w:val="ListParagraph"/>
        <w:numPr>
          <w:ilvl w:val="0"/>
          <w:numId w:val="21"/>
        </w:numPr>
        <w:rPr>
          <w:sz w:val="20"/>
        </w:rPr>
      </w:pPr>
      <w:r w:rsidRPr="0067732E">
        <w:rPr>
          <w:sz w:val="20"/>
        </w:rPr>
        <w:t>Sustainable Jersey (update and call to action from Candace)</w:t>
      </w:r>
    </w:p>
    <w:p w14:paraId="4E940986" w14:textId="5C3BAE1B" w:rsidR="00A168F6" w:rsidRPr="0067732E" w:rsidRDefault="00A168F6" w:rsidP="00A168F6">
      <w:pPr>
        <w:pStyle w:val="ListParagraph"/>
        <w:numPr>
          <w:ilvl w:val="1"/>
          <w:numId w:val="21"/>
        </w:numPr>
        <w:rPr>
          <w:sz w:val="20"/>
        </w:rPr>
      </w:pPr>
      <w:r w:rsidRPr="0067732E">
        <w:rPr>
          <w:sz w:val="20"/>
        </w:rPr>
        <w:t xml:space="preserve">We most likely have 25 points for the town, i.e., Adopt a Complete Streets Policy and Implement a Complete Streets Policy. </w:t>
      </w:r>
    </w:p>
    <w:p w14:paraId="2534C209" w14:textId="65605EC6" w:rsidR="00A168F6" w:rsidRPr="0067732E" w:rsidRDefault="00A168F6" w:rsidP="00A168F6">
      <w:pPr>
        <w:pStyle w:val="ListParagraph"/>
        <w:numPr>
          <w:ilvl w:val="1"/>
          <w:numId w:val="21"/>
        </w:numPr>
        <w:rPr>
          <w:sz w:val="20"/>
        </w:rPr>
      </w:pPr>
      <w:r w:rsidRPr="0067732E">
        <w:rPr>
          <w:sz w:val="20"/>
        </w:rPr>
        <w:t>We should look into the Bike and Pedestrian Plan and Audit for more points, plus it w</w:t>
      </w:r>
      <w:r w:rsidR="001F6A2C" w:rsidRPr="0067732E">
        <w:rPr>
          <w:sz w:val="20"/>
        </w:rPr>
        <w:t>i</w:t>
      </w:r>
      <w:r w:rsidRPr="0067732E">
        <w:rPr>
          <w:sz w:val="20"/>
        </w:rPr>
        <w:t>ll help in our planning for future projects. The audit is expensive and so we should look for funding options.</w:t>
      </w:r>
    </w:p>
    <w:bookmarkEnd w:id="2"/>
    <w:p w14:paraId="40B22035" w14:textId="40E7F65C" w:rsidR="00FE576D" w:rsidRPr="0067732E" w:rsidRDefault="0024239C">
      <w:pPr>
        <w:pStyle w:val="Heading1"/>
        <w:rPr>
          <w:sz w:val="22"/>
        </w:rPr>
      </w:pPr>
      <w:r w:rsidRPr="0067732E">
        <w:rPr>
          <w:sz w:val="22"/>
        </w:rPr>
        <w:t>Action Items</w:t>
      </w:r>
    </w:p>
    <w:p w14:paraId="1AE8A96B" w14:textId="1079A5E8" w:rsidR="00FB2C95" w:rsidRPr="0067732E" w:rsidRDefault="00FB2C95" w:rsidP="00FB2C95">
      <w:pPr>
        <w:pStyle w:val="ListParagraph"/>
        <w:numPr>
          <w:ilvl w:val="0"/>
          <w:numId w:val="20"/>
        </w:numPr>
        <w:rPr>
          <w:sz w:val="20"/>
        </w:rPr>
      </w:pPr>
      <w:r w:rsidRPr="0067732E">
        <w:rPr>
          <w:sz w:val="20"/>
        </w:rPr>
        <w:t xml:space="preserve">We want to put various material on the Eatontown Complete Streets Advisory Committee page, e.g., dry-runs document, photos from first community walk. </w:t>
      </w:r>
      <w:r w:rsidRPr="0067732E">
        <w:rPr>
          <w:b/>
          <w:sz w:val="20"/>
        </w:rPr>
        <w:t>Virginia</w:t>
      </w:r>
      <w:r w:rsidRPr="0067732E">
        <w:rPr>
          <w:sz w:val="20"/>
        </w:rPr>
        <w:t xml:space="preserve"> will coordinate upload of info to website. </w:t>
      </w:r>
    </w:p>
    <w:p w14:paraId="1B040179" w14:textId="03AB19CE" w:rsidR="00BC3D83" w:rsidRPr="0067732E" w:rsidRDefault="00FB2C95" w:rsidP="00FB2C95">
      <w:pPr>
        <w:pStyle w:val="ListParagraph"/>
        <w:numPr>
          <w:ilvl w:val="0"/>
          <w:numId w:val="20"/>
        </w:numPr>
        <w:rPr>
          <w:sz w:val="20"/>
        </w:rPr>
      </w:pPr>
      <w:r w:rsidRPr="0067732E">
        <w:rPr>
          <w:b/>
          <w:sz w:val="20"/>
        </w:rPr>
        <w:t>Candace</w:t>
      </w:r>
      <w:r w:rsidRPr="0067732E">
        <w:rPr>
          <w:sz w:val="20"/>
        </w:rPr>
        <w:t xml:space="preserve"> will compile brochure</w:t>
      </w:r>
      <w:r w:rsidR="005A3A2F" w:rsidRPr="0067732E">
        <w:rPr>
          <w:sz w:val="20"/>
        </w:rPr>
        <w:t xml:space="preserve"> with help from the team</w:t>
      </w:r>
      <w:r w:rsidRPr="0067732E">
        <w:rPr>
          <w:sz w:val="20"/>
        </w:rPr>
        <w:t xml:space="preserve">. Please send input to Candace. </w:t>
      </w:r>
    </w:p>
    <w:p w14:paraId="7E5D9E16" w14:textId="21D176A7" w:rsidR="00632221" w:rsidRPr="0067732E" w:rsidRDefault="00632221" w:rsidP="005A3A2F">
      <w:pPr>
        <w:pStyle w:val="ListParagraph"/>
        <w:numPr>
          <w:ilvl w:val="0"/>
          <w:numId w:val="20"/>
        </w:numPr>
        <w:rPr>
          <w:sz w:val="20"/>
        </w:rPr>
      </w:pPr>
      <w:r w:rsidRPr="0067732E">
        <w:rPr>
          <w:sz w:val="20"/>
        </w:rPr>
        <w:t>Regarding</w:t>
      </w:r>
      <w:r w:rsidR="005A3A2F" w:rsidRPr="0067732E">
        <w:rPr>
          <w:sz w:val="20"/>
        </w:rPr>
        <w:t xml:space="preserve"> the NJ DOT State Aid Program, we need to examine the NJ DOT site to get further info </w:t>
      </w:r>
    </w:p>
    <w:p w14:paraId="32F2ED5A" w14:textId="25073CC8" w:rsidR="005A3A2F" w:rsidRPr="0067732E" w:rsidRDefault="005A3A2F" w:rsidP="00632221">
      <w:pPr>
        <w:pStyle w:val="ListParagraph"/>
        <w:numPr>
          <w:ilvl w:val="1"/>
          <w:numId w:val="20"/>
        </w:numPr>
        <w:rPr>
          <w:sz w:val="20"/>
        </w:rPr>
      </w:pPr>
      <w:r w:rsidRPr="0067732E">
        <w:rPr>
          <w:b/>
          <w:sz w:val="20"/>
        </w:rPr>
        <w:t>Kevin</w:t>
      </w:r>
      <w:r w:rsidRPr="0067732E">
        <w:rPr>
          <w:sz w:val="20"/>
        </w:rPr>
        <w:t xml:space="preserve"> to investigate further </w:t>
      </w:r>
      <w:r w:rsidR="00632221" w:rsidRPr="0067732E">
        <w:rPr>
          <w:sz w:val="20"/>
        </w:rPr>
        <w:t>regarding</w:t>
      </w:r>
      <w:r w:rsidRPr="0067732E">
        <w:rPr>
          <w:sz w:val="20"/>
        </w:rPr>
        <w:t xml:space="preserve"> bike lanes and report back to team.</w:t>
      </w:r>
    </w:p>
    <w:p w14:paraId="2D01FC88" w14:textId="0AA2980F" w:rsidR="00632221" w:rsidRPr="0067732E" w:rsidRDefault="00632221" w:rsidP="00632221">
      <w:pPr>
        <w:pStyle w:val="ListParagraph"/>
        <w:numPr>
          <w:ilvl w:val="1"/>
          <w:numId w:val="20"/>
        </w:numPr>
        <w:rPr>
          <w:sz w:val="20"/>
        </w:rPr>
      </w:pPr>
      <w:r w:rsidRPr="0067732E">
        <w:rPr>
          <w:b/>
          <w:sz w:val="20"/>
        </w:rPr>
        <w:t>Steve</w:t>
      </w:r>
      <w:r w:rsidRPr="0067732E">
        <w:rPr>
          <w:sz w:val="20"/>
        </w:rPr>
        <w:t xml:space="preserve"> to investigate the Municipal Aid program and get a login.</w:t>
      </w:r>
      <w:r w:rsidR="000B5E2A" w:rsidRPr="0067732E">
        <w:rPr>
          <w:sz w:val="20"/>
        </w:rPr>
        <w:t xml:space="preserve"> Also, he will see if anything can be done short term (given the Oct. 8</w:t>
      </w:r>
      <w:r w:rsidR="000B5E2A" w:rsidRPr="0067732E">
        <w:rPr>
          <w:sz w:val="20"/>
          <w:vertAlign w:val="superscript"/>
        </w:rPr>
        <w:t>th</w:t>
      </w:r>
      <w:r w:rsidR="000B5E2A" w:rsidRPr="0067732E">
        <w:rPr>
          <w:sz w:val="20"/>
        </w:rPr>
        <w:t xml:space="preserve"> deadline). </w:t>
      </w:r>
    </w:p>
    <w:p w14:paraId="1AB024A3" w14:textId="666D5B6A" w:rsidR="003B7AC5" w:rsidRPr="0067732E" w:rsidRDefault="003B7AC5" w:rsidP="00632221">
      <w:pPr>
        <w:pStyle w:val="ListParagraph"/>
        <w:numPr>
          <w:ilvl w:val="1"/>
          <w:numId w:val="20"/>
        </w:numPr>
        <w:rPr>
          <w:sz w:val="20"/>
        </w:rPr>
      </w:pPr>
      <w:r w:rsidRPr="0067732E">
        <w:rPr>
          <w:b/>
          <w:sz w:val="20"/>
        </w:rPr>
        <w:t xml:space="preserve">Candice </w:t>
      </w:r>
      <w:r w:rsidRPr="0067732E">
        <w:rPr>
          <w:sz w:val="20"/>
        </w:rPr>
        <w:t>and</w:t>
      </w:r>
      <w:r w:rsidRPr="0067732E">
        <w:rPr>
          <w:b/>
          <w:sz w:val="20"/>
        </w:rPr>
        <w:t xml:space="preserve"> Joe </w:t>
      </w:r>
      <w:r w:rsidRPr="0067732E">
        <w:rPr>
          <w:sz w:val="20"/>
        </w:rPr>
        <w:t>will investigate bus stops and walkways.</w:t>
      </w:r>
      <w:r w:rsidRPr="0067732E">
        <w:rPr>
          <w:b/>
          <w:sz w:val="20"/>
        </w:rPr>
        <w:t xml:space="preserve"> </w:t>
      </w:r>
    </w:p>
    <w:p w14:paraId="35860607" w14:textId="51B21E77" w:rsidR="00FE576D" w:rsidRPr="0067732E" w:rsidRDefault="0024239C">
      <w:pPr>
        <w:pStyle w:val="Heading1"/>
        <w:rPr>
          <w:sz w:val="22"/>
        </w:rPr>
      </w:pPr>
      <w:r w:rsidRPr="0067732E">
        <w:rPr>
          <w:sz w:val="22"/>
        </w:rPr>
        <w:t>Decisions</w:t>
      </w:r>
    </w:p>
    <w:p w14:paraId="0E9B5B7B" w14:textId="01F40CFB" w:rsidR="00031BCB" w:rsidRPr="0067732E" w:rsidRDefault="003B7AC5" w:rsidP="00F02A98">
      <w:pPr>
        <w:pStyle w:val="ListParagraph"/>
        <w:numPr>
          <w:ilvl w:val="0"/>
          <w:numId w:val="20"/>
        </w:numPr>
        <w:rPr>
          <w:sz w:val="20"/>
        </w:rPr>
      </w:pPr>
      <w:r w:rsidRPr="0067732E">
        <w:rPr>
          <w:sz w:val="20"/>
        </w:rPr>
        <w:t xml:space="preserve">Nothing beyond the items stated in the Discussion section above. </w:t>
      </w:r>
    </w:p>
    <w:p w14:paraId="14BD1A85" w14:textId="77777777" w:rsidR="00FE576D" w:rsidRPr="0067732E" w:rsidRDefault="00E82C9F">
      <w:pPr>
        <w:pStyle w:val="Heading1"/>
        <w:rPr>
          <w:sz w:val="22"/>
        </w:rPr>
      </w:pPr>
      <w:sdt>
        <w:sdtPr>
          <w:rPr>
            <w:sz w:val="22"/>
          </w:rPr>
          <w:alias w:val="Announcements:"/>
          <w:tag w:val="Announcements:"/>
          <w:id w:val="-2057226293"/>
          <w:placeholder>
            <w:docPart w:val="629246C52446405892262936BAB5BEB4"/>
          </w:placeholder>
          <w:temporary/>
          <w:showingPlcHdr/>
          <w15:appearance w15:val="hidden"/>
        </w:sdtPr>
        <w:sdtEndPr/>
        <w:sdtContent>
          <w:r w:rsidR="005D2056" w:rsidRPr="0067732E">
            <w:rPr>
              <w:sz w:val="22"/>
            </w:rPr>
            <w:t>Announcements</w:t>
          </w:r>
        </w:sdtContent>
      </w:sdt>
    </w:p>
    <w:p w14:paraId="7B059256" w14:textId="68D256A9" w:rsidR="0065192E" w:rsidRPr="0067732E" w:rsidRDefault="003B7AC5" w:rsidP="0024239C">
      <w:pPr>
        <w:pStyle w:val="ListParagraph"/>
        <w:numPr>
          <w:ilvl w:val="0"/>
          <w:numId w:val="20"/>
        </w:numPr>
        <w:rPr>
          <w:sz w:val="20"/>
        </w:rPr>
      </w:pPr>
      <w:r w:rsidRPr="0067732E">
        <w:rPr>
          <w:sz w:val="20"/>
        </w:rPr>
        <w:t>None</w:t>
      </w:r>
      <w:r w:rsidR="0065192E" w:rsidRPr="0067732E">
        <w:rPr>
          <w:sz w:val="20"/>
        </w:rPr>
        <w:t xml:space="preserve"> </w:t>
      </w:r>
    </w:p>
    <w:p w14:paraId="1AD8EA6D" w14:textId="77777777" w:rsidR="00FE576D" w:rsidRPr="0067732E" w:rsidRDefault="00E82C9F">
      <w:pPr>
        <w:pStyle w:val="Heading1"/>
        <w:rPr>
          <w:sz w:val="22"/>
        </w:rPr>
      </w:pPr>
      <w:sdt>
        <w:sdtPr>
          <w:rPr>
            <w:sz w:val="22"/>
          </w:rPr>
          <w:alias w:val="Next meeting:"/>
          <w:tag w:val="Next meeting:"/>
          <w:id w:val="-1524860034"/>
          <w:placeholder>
            <w:docPart w:val="65ED000CCBB74F718CC3771BC6B765DA"/>
          </w:placeholder>
          <w:temporary/>
          <w:showingPlcHdr/>
          <w15:appearance w15:val="hidden"/>
        </w:sdtPr>
        <w:sdtEndPr/>
        <w:sdtContent>
          <w:r w:rsidR="005D2056" w:rsidRPr="0067732E">
            <w:rPr>
              <w:sz w:val="22"/>
            </w:rPr>
            <w:t>Next Meeting</w:t>
          </w:r>
        </w:sdtContent>
      </w:sdt>
    </w:p>
    <w:p w14:paraId="154B2F53" w14:textId="6C99F07F" w:rsidR="00774146" w:rsidRPr="0067732E" w:rsidRDefault="00F02A98">
      <w:pPr>
        <w:rPr>
          <w:sz w:val="20"/>
        </w:rPr>
      </w:pPr>
      <w:r w:rsidRPr="0067732E">
        <w:rPr>
          <w:sz w:val="20"/>
        </w:rPr>
        <w:t>TBD</w:t>
      </w:r>
    </w:p>
    <w:sectPr w:rsidR="00774146" w:rsidRPr="0067732E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BD416" w14:textId="77777777" w:rsidR="00E82C9F" w:rsidRDefault="00E82C9F">
      <w:r>
        <w:separator/>
      </w:r>
    </w:p>
  </w:endnote>
  <w:endnote w:type="continuationSeparator" w:id="0">
    <w:p w14:paraId="35320FE4" w14:textId="77777777" w:rsidR="00E82C9F" w:rsidRDefault="00E82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3FF28" w14:textId="77777777" w:rsidR="00FE576D" w:rsidRDefault="003B5FC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925B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55C52" w14:textId="77777777" w:rsidR="00E82C9F" w:rsidRDefault="00E82C9F">
      <w:r>
        <w:separator/>
      </w:r>
    </w:p>
  </w:footnote>
  <w:footnote w:type="continuationSeparator" w:id="0">
    <w:p w14:paraId="34FCF6B1" w14:textId="77777777" w:rsidR="00E82C9F" w:rsidRDefault="00E82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3F7F99"/>
    <w:multiLevelType w:val="hybridMultilevel"/>
    <w:tmpl w:val="EF44B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490B49"/>
    <w:multiLevelType w:val="hybridMultilevel"/>
    <w:tmpl w:val="8B0E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43532"/>
    <w:multiLevelType w:val="hybridMultilevel"/>
    <w:tmpl w:val="16CA95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2"/>
  </w:num>
  <w:num w:numId="4">
    <w:abstractNumId w:val="10"/>
  </w:num>
  <w:num w:numId="5">
    <w:abstractNumId w:val="1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20"/>
  </w:num>
  <w:num w:numId="18">
    <w:abstractNumId w:val="19"/>
  </w:num>
  <w:num w:numId="19">
    <w:abstractNumId w:val="15"/>
  </w:num>
  <w:num w:numId="20">
    <w:abstractNumId w:val="14"/>
  </w:num>
  <w:num w:numId="21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ephen Fratini">
    <w15:presenceInfo w15:providerId="Windows Live" w15:userId="a40139aba33e5f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4"/>
  <w:proofState w:spelling="clean" w:grammar="clean"/>
  <w:attachedTemplate r:id="rId1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K0NDI3MDA0NrY0NDJR0lEKTi0uzszPAykwrAUAyPnIRywAAAA="/>
  </w:docVars>
  <w:rsids>
    <w:rsidRoot w:val="005F7819"/>
    <w:rsid w:val="00022357"/>
    <w:rsid w:val="00031BCB"/>
    <w:rsid w:val="00034A32"/>
    <w:rsid w:val="00073A9B"/>
    <w:rsid w:val="00081D4D"/>
    <w:rsid w:val="000B5E2A"/>
    <w:rsid w:val="000D1B9D"/>
    <w:rsid w:val="000F21A5"/>
    <w:rsid w:val="0015352D"/>
    <w:rsid w:val="00177B8C"/>
    <w:rsid w:val="001841D3"/>
    <w:rsid w:val="00193771"/>
    <w:rsid w:val="001D3813"/>
    <w:rsid w:val="001E5833"/>
    <w:rsid w:val="001F6A2C"/>
    <w:rsid w:val="0024239C"/>
    <w:rsid w:val="002A2B44"/>
    <w:rsid w:val="002A3FCB"/>
    <w:rsid w:val="002C4834"/>
    <w:rsid w:val="002D3701"/>
    <w:rsid w:val="002E12E8"/>
    <w:rsid w:val="002F25C2"/>
    <w:rsid w:val="002F3992"/>
    <w:rsid w:val="00306B83"/>
    <w:rsid w:val="003871FA"/>
    <w:rsid w:val="003B5FCE"/>
    <w:rsid w:val="003B7AC5"/>
    <w:rsid w:val="00402E7E"/>
    <w:rsid w:val="00416222"/>
    <w:rsid w:val="00424F9F"/>
    <w:rsid w:val="00435446"/>
    <w:rsid w:val="004F4532"/>
    <w:rsid w:val="00533564"/>
    <w:rsid w:val="00561436"/>
    <w:rsid w:val="00570D0A"/>
    <w:rsid w:val="0058206D"/>
    <w:rsid w:val="005A3A2F"/>
    <w:rsid w:val="005D2056"/>
    <w:rsid w:val="005F1FC2"/>
    <w:rsid w:val="005F7819"/>
    <w:rsid w:val="0062760F"/>
    <w:rsid w:val="00632221"/>
    <w:rsid w:val="0065192E"/>
    <w:rsid w:val="0067732E"/>
    <w:rsid w:val="00684306"/>
    <w:rsid w:val="006C408E"/>
    <w:rsid w:val="006F09DD"/>
    <w:rsid w:val="007173EB"/>
    <w:rsid w:val="007178C8"/>
    <w:rsid w:val="007638A6"/>
    <w:rsid w:val="00765ACC"/>
    <w:rsid w:val="00771C2A"/>
    <w:rsid w:val="00774146"/>
    <w:rsid w:val="00786D8E"/>
    <w:rsid w:val="007C3F24"/>
    <w:rsid w:val="007D11B7"/>
    <w:rsid w:val="007D3AE7"/>
    <w:rsid w:val="007E1B22"/>
    <w:rsid w:val="007E5C8D"/>
    <w:rsid w:val="00830A1A"/>
    <w:rsid w:val="00831E1D"/>
    <w:rsid w:val="0083695F"/>
    <w:rsid w:val="00883FFD"/>
    <w:rsid w:val="008E1349"/>
    <w:rsid w:val="008F14F6"/>
    <w:rsid w:val="00907EA5"/>
    <w:rsid w:val="00914F68"/>
    <w:rsid w:val="009579FE"/>
    <w:rsid w:val="00965A86"/>
    <w:rsid w:val="00972F8B"/>
    <w:rsid w:val="00974130"/>
    <w:rsid w:val="00A168F6"/>
    <w:rsid w:val="00A5024B"/>
    <w:rsid w:val="00AA4E53"/>
    <w:rsid w:val="00AB3E35"/>
    <w:rsid w:val="00AD1AC5"/>
    <w:rsid w:val="00AF4981"/>
    <w:rsid w:val="00B276C2"/>
    <w:rsid w:val="00B41996"/>
    <w:rsid w:val="00B51AD7"/>
    <w:rsid w:val="00BC03CB"/>
    <w:rsid w:val="00BC3D83"/>
    <w:rsid w:val="00BC5817"/>
    <w:rsid w:val="00C04B20"/>
    <w:rsid w:val="00C16792"/>
    <w:rsid w:val="00C41E6E"/>
    <w:rsid w:val="00C47273"/>
    <w:rsid w:val="00C54681"/>
    <w:rsid w:val="00C7447B"/>
    <w:rsid w:val="00CE41FE"/>
    <w:rsid w:val="00D03DAB"/>
    <w:rsid w:val="00D108D0"/>
    <w:rsid w:val="00D22509"/>
    <w:rsid w:val="00D616AA"/>
    <w:rsid w:val="00D64360"/>
    <w:rsid w:val="00D9591A"/>
    <w:rsid w:val="00E0109F"/>
    <w:rsid w:val="00E46923"/>
    <w:rsid w:val="00E60A93"/>
    <w:rsid w:val="00E82C9F"/>
    <w:rsid w:val="00E90FBE"/>
    <w:rsid w:val="00EA59B6"/>
    <w:rsid w:val="00F02A98"/>
    <w:rsid w:val="00F82954"/>
    <w:rsid w:val="00F86F55"/>
    <w:rsid w:val="00F9136A"/>
    <w:rsid w:val="00F925B9"/>
    <w:rsid w:val="00FA0E43"/>
    <w:rsid w:val="00FA4A61"/>
    <w:rsid w:val="00FB2C95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AB3B4C"/>
  <w15:chartTrackingRefBased/>
  <w15:docId w15:val="{37089024-5E2B-4E88-84EB-1F0151CA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206D"/>
    <w:rPr>
      <w:szCs w:val="21"/>
    </w:rPr>
  </w:style>
  <w:style w:type="paragraph" w:styleId="Heading1">
    <w:name w:val="heading 1"/>
    <w:basedOn w:val="Normal"/>
    <w:next w:val="Normal"/>
    <w:uiPriority w:val="9"/>
    <w:qFormat/>
    <w:rsid w:val="00774146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883FFD"/>
    <w:pPr>
      <w:outlineLvl w:val="1"/>
    </w:pPr>
    <w:rPr>
      <w:rFonts w:asciiTheme="majorHAnsi" w:eastAsiaTheme="majorEastAsia" w:hAnsiTheme="majorHAnsi" w:cstheme="majorBidi"/>
      <w:color w:val="536142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before="40" w:after="80"/>
      <w:outlineLvl w:val="4"/>
    </w:pPr>
    <w:rPr>
      <w:rFonts w:asciiTheme="majorHAnsi" w:eastAsiaTheme="majorEastAsia" w:hAnsiTheme="majorHAnsi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IntenseEmphasis">
    <w:name w:val="Intense Emphasis"/>
    <w:basedOn w:val="DefaultParagraphFont"/>
    <w:uiPriority w:val="6"/>
    <w:unhideWhenUsed/>
    <w:qFormat/>
    <w:rsid w:val="00883FFD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99"/>
    <w:unhideWhenUsed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7173EB"/>
    <w:rPr>
      <w:szCs w:val="21"/>
    </w:rPr>
  </w:style>
  <w:style w:type="paragraph" w:styleId="Title">
    <w:name w:val="Title"/>
    <w:basedOn w:val="Normal"/>
    <w:uiPriority w:val="1"/>
    <w:qFormat/>
    <w:rsid w:val="00435446"/>
    <w:pPr>
      <w:jc w:val="right"/>
    </w:pPr>
    <w:rPr>
      <w:rFonts w:asciiTheme="majorHAnsi" w:eastAsiaTheme="majorEastAsia" w:hAnsiTheme="majorHAnsi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pPr>
      <w:numPr>
        <w:numId w:val="18"/>
      </w:numPr>
      <w:contextualSpacing/>
    </w:pPr>
  </w:style>
  <w:style w:type="paragraph" w:styleId="Subtitle">
    <w:name w:val="Subtitle"/>
    <w:basedOn w:val="Normal"/>
    <w:uiPriority w:val="2"/>
    <w:qFormat/>
    <w:pPr>
      <w:spacing w:after="120"/>
      <w:jc w:val="right"/>
    </w:pPr>
    <w:rPr>
      <w:rFonts w:asciiTheme="majorHAnsi" w:eastAsiaTheme="majorEastAsia" w:hAnsiTheme="majorHAnsi" w:cstheme="majorBidi"/>
      <w:color w:val="444D26" w:themeColor="text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173EB"/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link w:val="DateChar"/>
    <w:uiPriority w:val="3"/>
    <w:rsid w:val="00774146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rsid w:val="00774146"/>
    <w:rPr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4D26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526041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526041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unhideWhenUsed/>
    <w:rsid w:val="002A3FCB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536142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774146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64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ilstotrails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frat\AppData\Local\Packages\Microsoft.Office.Desktop_8wekyb3d8bbwe\LocalCache\Roaming\Microsoft\Templates\PTA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72B6147E56041F9A034E0C5965BC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06F78-0836-4340-9F5D-B83B57EBDB37}"/>
      </w:docPartPr>
      <w:docPartBody>
        <w:p w:rsidR="007412C2" w:rsidRDefault="004A4721">
          <w:pPr>
            <w:pStyle w:val="A72B6147E56041F9A034E0C5965BC229"/>
          </w:pPr>
          <w:r w:rsidRPr="00435446">
            <w:t>Minutes</w:t>
          </w:r>
        </w:p>
      </w:docPartBody>
    </w:docPart>
    <w:docPart>
      <w:docPartPr>
        <w:name w:val="EF181F15D095497FACB9D915573A8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39033-A86E-45F0-9663-93CB3C11C277}"/>
      </w:docPartPr>
      <w:docPartBody>
        <w:p w:rsidR="007412C2" w:rsidRDefault="004A4721">
          <w:pPr>
            <w:pStyle w:val="EF181F15D095497FACB9D915573A82DA"/>
          </w:pPr>
          <w:r w:rsidRPr="00AB3E35">
            <w:rPr>
              <w:rStyle w:val="IntenseEmphasis"/>
            </w:rPr>
            <w:t>Date | time</w:t>
          </w:r>
        </w:p>
      </w:docPartBody>
    </w:docPart>
    <w:docPart>
      <w:docPartPr>
        <w:name w:val="7801B93505184F128A9E85FC46819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691DD-F471-4E76-B098-C0966E19509B}"/>
      </w:docPartPr>
      <w:docPartBody>
        <w:p w:rsidR="007412C2" w:rsidRDefault="004A4721">
          <w:pPr>
            <w:pStyle w:val="7801B93505184F128A9E85FC468196F9"/>
          </w:pPr>
          <w:r w:rsidRPr="00AB3E35">
            <w:rPr>
              <w:rStyle w:val="IntenseEmphasis"/>
            </w:rPr>
            <w:t>Meeting called to order by</w:t>
          </w:r>
        </w:p>
      </w:docPartBody>
    </w:docPart>
    <w:docPart>
      <w:docPartPr>
        <w:name w:val="4005CB89E4394F10A9C2CBA5A80EC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40C9D-CFE3-4D67-8FE7-5C622C4F3482}"/>
      </w:docPartPr>
      <w:docPartBody>
        <w:p w:rsidR="007412C2" w:rsidRDefault="004A4721">
          <w:pPr>
            <w:pStyle w:val="4005CB89E4394F10A9C2CBA5A80EC381"/>
          </w:pPr>
          <w:r>
            <w:t>Approval of Minutes</w:t>
          </w:r>
        </w:p>
      </w:docPartBody>
    </w:docPart>
    <w:docPart>
      <w:docPartPr>
        <w:name w:val="629246C52446405892262936BAB5B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B76D0-AE19-4548-8CF6-BDF3E22228B1}"/>
      </w:docPartPr>
      <w:docPartBody>
        <w:p w:rsidR="007412C2" w:rsidRDefault="004A4721">
          <w:pPr>
            <w:pStyle w:val="629246C52446405892262936BAB5BEB4"/>
          </w:pPr>
          <w:r>
            <w:t>Announcements</w:t>
          </w:r>
        </w:p>
      </w:docPartBody>
    </w:docPart>
    <w:docPart>
      <w:docPartPr>
        <w:name w:val="65ED000CCBB74F718CC3771BC6B76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F841B-545D-45A7-9FFF-50FBEE6225F5}"/>
      </w:docPartPr>
      <w:docPartBody>
        <w:p w:rsidR="007412C2" w:rsidRDefault="004A4721">
          <w:pPr>
            <w:pStyle w:val="65ED000CCBB74F718CC3771BC6B765DA"/>
          </w:pPr>
          <w:r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21"/>
    <w:rsid w:val="000440AD"/>
    <w:rsid w:val="002F3411"/>
    <w:rsid w:val="004A4721"/>
    <w:rsid w:val="00543C8A"/>
    <w:rsid w:val="007412C2"/>
    <w:rsid w:val="0082684E"/>
    <w:rsid w:val="0082772B"/>
    <w:rsid w:val="008540B5"/>
    <w:rsid w:val="008C770C"/>
    <w:rsid w:val="00975D3C"/>
    <w:rsid w:val="00A3457C"/>
    <w:rsid w:val="00BB7FA0"/>
    <w:rsid w:val="00E12B61"/>
    <w:rsid w:val="00EC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2B6147E56041F9A034E0C5965BC229">
    <w:name w:val="A72B6147E56041F9A034E0C5965BC229"/>
  </w:style>
  <w:style w:type="paragraph" w:customStyle="1" w:styleId="F8C6B301B7F743FDA6907C6CB80E88F2">
    <w:name w:val="F8C6B301B7F743FDA6907C6CB80E88F2"/>
  </w:style>
  <w:style w:type="character" w:styleId="IntenseEmphasis">
    <w:name w:val="Intense Emphasis"/>
    <w:basedOn w:val="DefaultParagraphFont"/>
    <w:uiPriority w:val="6"/>
    <w:unhideWhenUsed/>
    <w:qFormat/>
    <w:rPr>
      <w:i/>
      <w:iCs/>
      <w:color w:val="833C0B" w:themeColor="accent2" w:themeShade="80"/>
    </w:rPr>
  </w:style>
  <w:style w:type="paragraph" w:customStyle="1" w:styleId="EF181F15D095497FACB9D915573A82DA">
    <w:name w:val="EF181F15D095497FACB9D915573A82DA"/>
  </w:style>
  <w:style w:type="paragraph" w:customStyle="1" w:styleId="FFE84979F7F4438482B39C45CC2AED3D">
    <w:name w:val="FFE84979F7F4438482B39C45CC2AED3D"/>
  </w:style>
  <w:style w:type="paragraph" w:customStyle="1" w:styleId="7801B93505184F128A9E85FC468196F9">
    <w:name w:val="7801B93505184F128A9E85FC468196F9"/>
  </w:style>
  <w:style w:type="paragraph" w:customStyle="1" w:styleId="B45CF3D52FC04A8C9C443FA6788B3621">
    <w:name w:val="B45CF3D52FC04A8C9C443FA6788B3621"/>
  </w:style>
  <w:style w:type="paragraph" w:customStyle="1" w:styleId="2068C1404CF444AEA7828EC91C484089">
    <w:name w:val="2068C1404CF444AEA7828EC91C484089"/>
  </w:style>
  <w:style w:type="paragraph" w:customStyle="1" w:styleId="0119DEDF02374D91A10A5C8B5A796DFB">
    <w:name w:val="0119DEDF02374D91A10A5C8B5A796DFB"/>
  </w:style>
  <w:style w:type="paragraph" w:customStyle="1" w:styleId="4005CB89E4394F10A9C2CBA5A80EC381">
    <w:name w:val="4005CB89E4394F10A9C2CBA5A80EC381"/>
  </w:style>
  <w:style w:type="paragraph" w:customStyle="1" w:styleId="E91934A01346420EA41213BDB7FDDFF8">
    <w:name w:val="E91934A01346420EA41213BDB7FDDFF8"/>
  </w:style>
  <w:style w:type="paragraph" w:customStyle="1" w:styleId="C37E8DA5DE0F4A2A88071BA4EB5A775D">
    <w:name w:val="C37E8DA5DE0F4A2A88071BA4EB5A775D"/>
  </w:style>
  <w:style w:type="paragraph" w:customStyle="1" w:styleId="830ABF03075945DE9639165817379BA1">
    <w:name w:val="830ABF03075945DE9639165817379BA1"/>
  </w:style>
  <w:style w:type="paragraph" w:customStyle="1" w:styleId="A55E888EDD8F42898524E585618169E0">
    <w:name w:val="A55E888EDD8F42898524E585618169E0"/>
  </w:style>
  <w:style w:type="paragraph" w:customStyle="1" w:styleId="6FC816C892B04559B2BFB6A047CA02CA">
    <w:name w:val="6FC816C892B04559B2BFB6A047CA02CA"/>
  </w:style>
  <w:style w:type="paragraph" w:customStyle="1" w:styleId="768510EC41214810BFE07428CD66B0C4">
    <w:name w:val="768510EC41214810BFE07428CD66B0C4"/>
  </w:style>
  <w:style w:type="paragraph" w:customStyle="1" w:styleId="99A701B622234D2DA0178F0026C2BDA7">
    <w:name w:val="99A701B622234D2DA0178F0026C2BDA7"/>
  </w:style>
  <w:style w:type="paragraph" w:customStyle="1" w:styleId="3C1698C9EE3F4604BDC37783536243B0">
    <w:name w:val="3C1698C9EE3F4604BDC37783536243B0"/>
  </w:style>
  <w:style w:type="paragraph" w:customStyle="1" w:styleId="4354434217804F1FB1352C4C365DAA96">
    <w:name w:val="4354434217804F1FB1352C4C365DAA96"/>
  </w:style>
  <w:style w:type="paragraph" w:customStyle="1" w:styleId="5043622088E348F2A056E1BF030AA6AA">
    <w:name w:val="5043622088E348F2A056E1BF030AA6AA"/>
  </w:style>
  <w:style w:type="paragraph" w:customStyle="1" w:styleId="75FDB76AF5584AF8B4DF38B7BF21663D">
    <w:name w:val="75FDB76AF5584AF8B4DF38B7BF21663D"/>
  </w:style>
  <w:style w:type="paragraph" w:customStyle="1" w:styleId="5C2396AB2A7947EFA8C6EE073B4F339E">
    <w:name w:val="5C2396AB2A7947EFA8C6EE073B4F339E"/>
  </w:style>
  <w:style w:type="paragraph" w:customStyle="1" w:styleId="537CBE3B51644D9393D1620D16694776">
    <w:name w:val="537CBE3B51644D9393D1620D16694776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00" w:after="100" w:line="240" w:lineRule="auto"/>
      <w:contextualSpacing/>
    </w:pPr>
    <w:rPr>
      <w:szCs w:val="21"/>
      <w:lang w:eastAsia="ja-JP"/>
    </w:rPr>
  </w:style>
  <w:style w:type="paragraph" w:customStyle="1" w:styleId="55778D763D784BBAA097860F994B281A">
    <w:name w:val="55778D763D784BBAA097860F994B281A"/>
  </w:style>
  <w:style w:type="paragraph" w:customStyle="1" w:styleId="3C8B70DAF2E9404D9ACBA4643D5254EE">
    <w:name w:val="3C8B70DAF2E9404D9ACBA4643D5254EE"/>
  </w:style>
  <w:style w:type="paragraph" w:customStyle="1" w:styleId="7F1406A70EA046468DFB76F16F0130BD">
    <w:name w:val="7F1406A70EA046468DFB76F16F0130BD"/>
  </w:style>
  <w:style w:type="paragraph" w:customStyle="1" w:styleId="FF02D43C1D1242BB9268EB6E46DF59C6">
    <w:name w:val="FF02D43C1D1242BB9268EB6E46DF59C6"/>
  </w:style>
  <w:style w:type="paragraph" w:customStyle="1" w:styleId="629246C52446405892262936BAB5BEB4">
    <w:name w:val="629246C52446405892262936BAB5BEB4"/>
  </w:style>
  <w:style w:type="paragraph" w:customStyle="1" w:styleId="64B9CD55C66345D78238DEDB82AB282A">
    <w:name w:val="64B9CD55C66345D78238DEDB82AB282A"/>
  </w:style>
  <w:style w:type="paragraph" w:customStyle="1" w:styleId="65ED000CCBB74F718CC3771BC6B765DA">
    <w:name w:val="65ED000CCBB74F718CC3771BC6B765DA"/>
  </w:style>
  <w:style w:type="paragraph" w:customStyle="1" w:styleId="CF1113A3C24C464A8B17B91AA5D7074E">
    <w:name w:val="CF1113A3C24C464A8B17B91AA5D7074E"/>
  </w:style>
  <w:style w:type="paragraph" w:customStyle="1" w:styleId="42026ABE524B4658AF4E7CE9C109B676">
    <w:name w:val="42026ABE524B4658AF4E7CE9C109B676"/>
  </w:style>
  <w:style w:type="paragraph" w:customStyle="1" w:styleId="EC52033EA86F424E83D91EFB6783243F">
    <w:name w:val="EC52033EA86F424E83D91EFB678324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4EF9E-5D49-4D2F-B13A-384AB7BCA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PTA meeting minutes.dotx</Template>
  <TotalTime>2</TotalTime>
  <Pages>2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Stephen Fratini</dc:creator>
  <cp:lastModifiedBy>Stephen Fratini</cp:lastModifiedBy>
  <cp:revision>3</cp:revision>
  <dcterms:created xsi:type="dcterms:W3CDTF">2019-01-26T16:11:00Z</dcterms:created>
  <dcterms:modified xsi:type="dcterms:W3CDTF">2019-01-26T16:13:00Z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